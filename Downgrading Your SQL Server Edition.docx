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highlight w:val="yellow"/>
          <w:rtl w:val="0"/>
        </w:rPr>
        <w:t xml:space="preserve">Downgrading Your SQL Server Edition</w:t>
      </w:r>
      <w:r w:rsidDel="00000000" w:rsidR="00000000" w:rsidRPr="00000000">
        <w:rPr>
          <w:rtl w:val="0"/>
        </w:rPr>
      </w:r>
    </w:p>
    <w:p w:rsidR="00000000" w:rsidDel="00000000" w:rsidP="00000000" w:rsidRDefault="00000000" w:rsidRPr="00000000" w14:paraId="00000002">
      <w:pPr>
        <w:jc w:val="center"/>
        <w:rPr>
          <w:sz w:val="16"/>
          <w:szCs w:val="16"/>
        </w:rPr>
      </w:pPr>
      <w:hyperlink r:id="rId7">
        <w:r w:rsidDel="00000000" w:rsidR="00000000" w:rsidRPr="00000000">
          <w:rPr>
            <w:color w:val="0000ff"/>
            <w:sz w:val="16"/>
            <w:szCs w:val="16"/>
            <w:u w:val="single"/>
            <w:rtl w:val="0"/>
          </w:rPr>
          <w:t xml:space="preserve">https://sqljana.wordpress.com/2017/09/22/powershell-save-millions-by-downgrading-your-sql-server-edition-partially-automate-it/</w:t>
        </w:r>
      </w:hyperlink>
      <w:r w:rsidDel="00000000" w:rsidR="00000000" w:rsidRPr="00000000">
        <w:rPr>
          <w:rtl w:val="0"/>
        </w:rPr>
      </w:r>
    </w:p>
    <w:p w:rsidR="00000000" w:rsidDel="00000000" w:rsidP="00000000" w:rsidRDefault="00000000" w:rsidRPr="00000000" w14:paraId="00000003">
      <w:pPr>
        <w:pStyle w:val="Heading2"/>
        <w:shd w:fill="ffffff" w:val="clear"/>
        <w:spacing w:after="360" w:before="0" w:lineRule="auto"/>
        <w:rPr>
          <w:rFonts w:ascii="Calibri" w:cs="Calibri" w:eastAsia="Calibri" w:hAnsi="Calibri"/>
          <w:color w:val="1e1e1e"/>
          <w:sz w:val="20"/>
          <w:szCs w:val="20"/>
        </w:rPr>
      </w:pPr>
      <w:r w:rsidDel="00000000" w:rsidR="00000000" w:rsidRPr="00000000">
        <w:rPr>
          <w:rFonts w:ascii="Calibri" w:cs="Calibri" w:eastAsia="Calibri" w:hAnsi="Calibri"/>
          <w:color w:val="1e1e1e"/>
          <w:sz w:val="20"/>
          <w:szCs w:val="20"/>
          <w:rtl w:val="0"/>
        </w:rPr>
        <w:t xml:space="preserve">Why downgrade edition?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There are two reasons –</w:t>
      </w:r>
    </w:p>
    <w:p w:rsidR="00000000" w:rsidDel="00000000" w:rsidP="00000000" w:rsidRDefault="00000000" w:rsidRPr="00000000" w14:paraId="00000005">
      <w:pPr>
        <w:numPr>
          <w:ilvl w:val="0"/>
          <w:numId w:val="5"/>
        </w:numPr>
        <w:shd w:fill="ffffff" w:val="clear"/>
        <w:spacing w:after="0" w:before="280" w:line="240" w:lineRule="auto"/>
        <w:ind w:left="300" w:hanging="360"/>
        <w:rPr>
          <w:color w:val="1e1e1e"/>
          <w:sz w:val="20"/>
          <w:szCs w:val="20"/>
        </w:rPr>
      </w:pPr>
      <w:r w:rsidDel="00000000" w:rsidR="00000000" w:rsidRPr="00000000">
        <w:rPr>
          <w:color w:val="1e1e1e"/>
          <w:sz w:val="20"/>
          <w:szCs w:val="20"/>
          <w:rtl w:val="0"/>
        </w:rPr>
        <w:t xml:space="preserve">Save money</w:t>
      </w:r>
    </w:p>
    <w:p w:rsidR="00000000" w:rsidDel="00000000" w:rsidP="00000000" w:rsidRDefault="00000000" w:rsidRPr="00000000" w14:paraId="00000006">
      <w:pPr>
        <w:numPr>
          <w:ilvl w:val="0"/>
          <w:numId w:val="5"/>
        </w:numPr>
        <w:shd w:fill="ffffff" w:val="clear"/>
        <w:spacing w:after="0" w:before="0" w:line="240" w:lineRule="auto"/>
        <w:ind w:left="300" w:hanging="360"/>
        <w:rPr>
          <w:color w:val="1e1e1e"/>
          <w:sz w:val="20"/>
          <w:szCs w:val="20"/>
        </w:rPr>
      </w:pPr>
      <w:sdt>
        <w:sdtPr>
          <w:tag w:val="goog_rdk_1"/>
        </w:sdtPr>
        <w:sdtContent>
          <w:del w:author="Unknown" w:id="0" w:date="2024-10-26T10:03:57Z">
            <w:r w:rsidDel="00000000" w:rsidR="00000000" w:rsidRPr="00000000">
              <w:rPr>
                <w:color w:val="1e1e1e"/>
                <w:sz w:val="20"/>
                <w:szCs w:val="20"/>
                <w:rtl w:val="0"/>
              </w:rPr>
              <w:delText xml:space="preserve">Save money</w:delText>
            </w:r>
          </w:del>
        </w:sdtContent>
      </w:sdt>
      <w:r w:rsidDel="00000000" w:rsidR="00000000" w:rsidRPr="00000000">
        <w:rPr>
          <w:color w:val="1e1e1e"/>
          <w:sz w:val="20"/>
          <w:szCs w:val="20"/>
          <w:rtl w:val="0"/>
        </w:rPr>
        <w:t xml:space="preserve"> You mostly only need Standard Edition!</w:t>
      </w:r>
    </w:p>
    <w:p w:rsidR="00000000" w:rsidDel="00000000" w:rsidP="00000000" w:rsidRDefault="00000000" w:rsidRPr="00000000" w14:paraId="00000007">
      <w:pPr>
        <w:numPr>
          <w:ilvl w:val="0"/>
          <w:numId w:val="5"/>
        </w:numPr>
        <w:shd w:fill="ffffff" w:val="clear"/>
        <w:spacing w:after="280" w:before="0" w:line="240" w:lineRule="auto"/>
        <w:ind w:left="300" w:hanging="360"/>
        <w:rPr>
          <w:color w:val="1e1e1e"/>
          <w:sz w:val="20"/>
          <w:szCs w:val="20"/>
        </w:rPr>
      </w:pPr>
      <w:sdt>
        <w:sdtPr>
          <w:tag w:val="goog_rdk_3"/>
        </w:sdtPr>
        <w:sdtContent>
          <w:del w:author="Unknown" w:id="1" w:date="2024-10-26T10:03:57Z">
            <w:r w:rsidDel="00000000" w:rsidR="00000000" w:rsidRPr="00000000">
              <w:rPr>
                <w:color w:val="1e1e1e"/>
                <w:sz w:val="20"/>
                <w:szCs w:val="20"/>
                <w:rtl w:val="0"/>
              </w:rPr>
              <w:delText xml:space="preserve">Save money</w:delText>
            </w:r>
          </w:del>
        </w:sdtContent>
      </w:sdt>
      <w:r w:rsidDel="00000000" w:rsidR="00000000" w:rsidRPr="00000000">
        <w:rPr>
          <w:color w:val="1e1e1e"/>
          <w:sz w:val="20"/>
          <w:szCs w:val="20"/>
          <w:rtl w:val="0"/>
        </w:rPr>
        <w:t xml:space="preserve"> There is </w:t>
      </w:r>
      <w:r w:rsidDel="00000000" w:rsidR="00000000" w:rsidRPr="00000000">
        <w:rPr>
          <w:color w:val="ef5151"/>
          <w:sz w:val="20"/>
          <w:szCs w:val="20"/>
          <w:u w:val="single"/>
          <w:rtl w:val="0"/>
        </w:rPr>
        <w:t xml:space="preserve">practically no difference between Standard &amp; Enterprise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Standard edition is limited to lesser of 4 sockets or 24 cores with a maximum memory of 128 GB plus a few truly Enterprise level features like Compression, Availability Groups, Partitioning, ColumnStore indexes etc are off limits. </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I would say most places would fall under this threshold for “Standard” but feel inferior to say they run “Standard”! I don’t, especially when money matters.</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But, all kidding aside, most shops don’t even realize that they do not use any Enterprise features on 90% of their instances but pay Enterprise price anyway! If you don’t trust me, go check for yourself at your place – we did, on hundred’s of SQL Server instances! I painfully built the infrastructure to do this type of thing using PowerShell in seconds  if not a few minutes, for scanning hundreds of servers/instances.</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1e1e"/>
          <w:sz w:val="20"/>
          <w:szCs w:val="20"/>
          <w:u w:val="none"/>
          <w:shd w:fill="auto" w:val="clear"/>
          <w:vertAlign w:val="baseline"/>
          <w:rtl w:val="0"/>
        </w:rPr>
        <w:t xml:space="preserve">You could easily check each database on your instances by running this query to see if any enterprise features are in use and if it returned nothing, it is a perfect candidate for a downgrade!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SELECT feature_name FROM sys.dm_db_persisted_sku_features</w:t>
      </w: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Microsoft makes everything easy but when it comes to downgrading your SQL Server edition from say Enterprise to Standard, there isn’t a switch.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For Microsoft that would have been easy but they made it hard for a reason! They don’t want you to downgrade your edition. You will understand why when you look at the </w:t>
      </w:r>
      <w:hyperlink r:id="rId8">
        <w:r w:rsidDel="00000000" w:rsidR="00000000" w:rsidRPr="00000000">
          <w:rPr>
            <w:rFonts w:ascii="Calibri" w:cs="Calibri" w:eastAsia="Calibri" w:hAnsi="Calibri"/>
            <w:b w:val="0"/>
            <w:i w:val="0"/>
            <w:smallCaps w:val="0"/>
            <w:strike w:val="0"/>
            <w:color w:val="ef5151"/>
            <w:sz w:val="20"/>
            <w:szCs w:val="20"/>
            <w:u w:val="single"/>
            <w:shd w:fill="auto" w:val="clear"/>
            <w:vertAlign w:val="baseline"/>
            <w:rtl w:val="0"/>
          </w:rPr>
          <w:t xml:space="preserve">pricing differences</w:t>
        </w:r>
      </w:hyperlink>
      <w:r w:rsidDel="00000000" w:rsidR="00000000" w:rsidRPr="00000000">
        <w:rPr>
          <w:rtl w:val="0"/>
        </w:rPr>
      </w:r>
    </w:p>
    <w:tbl>
      <w:tblPr>
        <w:tblStyle w:val="Table1"/>
        <w:tblW w:w="9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3260"/>
        <w:gridCol w:w="3402"/>
        <w:tblGridChange w:id="0">
          <w:tblGrid>
            <w:gridCol w:w="3256"/>
            <w:gridCol w:w="3260"/>
            <w:gridCol w:w="3402"/>
          </w:tblGrid>
        </w:tblGridChange>
      </w:tblGrid>
      <w:tr>
        <w:trPr>
          <w:cantSplit w:val="0"/>
          <w:tblHeader w:val="0"/>
        </w:trPr>
        <w:tc>
          <w:tcPr>
            <w:shd w:fill="ffffff" w:val="clear"/>
            <w:tcMar>
              <w:top w:w="90.0" w:type="dxa"/>
              <w:left w:w="90.0" w:type="dxa"/>
              <w:bottom w:w="90.0" w:type="dxa"/>
              <w:right w:w="90.0" w:type="dxa"/>
            </w:tcMar>
            <w:vAlign w:val="center"/>
          </w:tcPr>
          <w:p w:rsidR="00000000" w:rsidDel="00000000" w:rsidP="00000000" w:rsidRDefault="00000000" w:rsidRPr="00000000" w14:paraId="0000000E">
            <w:pPr>
              <w:spacing w:after="360" w:lineRule="auto"/>
              <w:jc w:val="center"/>
              <w:rPr>
                <w:color w:val="1e1e1e"/>
                <w:sz w:val="16"/>
                <w:szCs w:val="16"/>
              </w:rPr>
            </w:pPr>
            <w:r w:rsidDel="00000000" w:rsidR="00000000" w:rsidRPr="00000000">
              <w:rPr>
                <w:b w:val="1"/>
                <w:color w:val="1e1e1e"/>
                <w:sz w:val="16"/>
                <w:szCs w:val="16"/>
                <w:rtl w:val="0"/>
              </w:rPr>
              <w:t xml:space="preserve">SQL Server 2016 Enterprise Edition (per core)</w:t>
            </w:r>
            <w:r w:rsidDel="00000000" w:rsidR="00000000" w:rsidRPr="00000000">
              <w:rPr>
                <w:rtl w:val="0"/>
              </w:rPr>
            </w:r>
          </w:p>
        </w:tc>
        <w:tc>
          <w:tcPr>
            <w:shd w:fill="ffffff" w:val="clear"/>
            <w:tcMar>
              <w:top w:w="90.0" w:type="dxa"/>
              <w:left w:w="90.0" w:type="dxa"/>
              <w:bottom w:w="90.0" w:type="dxa"/>
              <w:right w:w="90.0" w:type="dxa"/>
            </w:tcMar>
            <w:vAlign w:val="center"/>
          </w:tcPr>
          <w:p w:rsidR="00000000" w:rsidDel="00000000" w:rsidP="00000000" w:rsidRDefault="00000000" w:rsidRPr="00000000" w14:paraId="0000000F">
            <w:pPr>
              <w:spacing w:after="360" w:lineRule="auto"/>
              <w:jc w:val="center"/>
              <w:rPr>
                <w:color w:val="1e1e1e"/>
                <w:sz w:val="16"/>
                <w:szCs w:val="16"/>
              </w:rPr>
            </w:pPr>
            <w:r w:rsidDel="00000000" w:rsidR="00000000" w:rsidRPr="00000000">
              <w:rPr>
                <w:b w:val="1"/>
                <w:color w:val="1e1e1e"/>
                <w:sz w:val="16"/>
                <w:szCs w:val="16"/>
                <w:rtl w:val="0"/>
              </w:rPr>
              <w:t xml:space="preserve">SQL Server 2016 Standard Edition (per core)</w:t>
            </w:r>
            <w:r w:rsidDel="00000000" w:rsidR="00000000" w:rsidRPr="00000000">
              <w:rPr>
                <w:rtl w:val="0"/>
              </w:rPr>
            </w:r>
          </w:p>
        </w:tc>
        <w:tc>
          <w:tcPr>
            <w:shd w:fill="ffffff" w:val="clear"/>
            <w:tcMar>
              <w:top w:w="90.0" w:type="dxa"/>
              <w:left w:w="90.0" w:type="dxa"/>
              <w:bottom w:w="90.0" w:type="dxa"/>
              <w:right w:w="90.0" w:type="dxa"/>
            </w:tcMar>
            <w:vAlign w:val="center"/>
          </w:tcPr>
          <w:p w:rsidR="00000000" w:rsidDel="00000000" w:rsidP="00000000" w:rsidRDefault="00000000" w:rsidRPr="00000000" w14:paraId="00000010">
            <w:pPr>
              <w:spacing w:after="360" w:lineRule="auto"/>
              <w:jc w:val="center"/>
              <w:rPr>
                <w:color w:val="1e1e1e"/>
                <w:sz w:val="16"/>
                <w:szCs w:val="16"/>
              </w:rPr>
            </w:pPr>
            <w:r w:rsidDel="00000000" w:rsidR="00000000" w:rsidRPr="00000000">
              <w:rPr>
                <w:b w:val="1"/>
                <w:color w:val="1e1e1e"/>
                <w:sz w:val="16"/>
                <w:szCs w:val="16"/>
                <w:rtl w:val="0"/>
              </w:rPr>
              <w:t xml:space="preserve">SQL Server 2016 Standard Edition (CAL)</w:t>
            </w:r>
            <w:r w:rsidDel="00000000" w:rsidR="00000000" w:rsidRPr="00000000">
              <w:rPr>
                <w:rtl w:val="0"/>
              </w:rPr>
            </w:r>
          </w:p>
        </w:tc>
      </w:tr>
      <w:tr>
        <w:trPr>
          <w:cantSplit w:val="0"/>
          <w:tblHeader w:val="0"/>
        </w:trPr>
        <w:tc>
          <w:tcPr>
            <w:shd w:fill="ffffff" w:val="clear"/>
            <w:tcMar>
              <w:top w:w="90.0" w:type="dxa"/>
              <w:left w:w="90.0" w:type="dxa"/>
              <w:bottom w:w="90.0" w:type="dxa"/>
              <w:right w:w="90.0" w:type="dxa"/>
            </w:tcMar>
            <w:vAlign w:val="center"/>
          </w:tcPr>
          <w:p w:rsidR="00000000" w:rsidDel="00000000" w:rsidP="00000000" w:rsidRDefault="00000000" w:rsidRPr="00000000" w14:paraId="00000011">
            <w:pPr>
              <w:spacing w:after="360" w:lineRule="auto"/>
              <w:jc w:val="center"/>
              <w:rPr>
                <w:color w:val="1e1e1e"/>
                <w:sz w:val="16"/>
                <w:szCs w:val="16"/>
              </w:rPr>
            </w:pPr>
            <w:r w:rsidDel="00000000" w:rsidR="00000000" w:rsidRPr="00000000">
              <w:rPr>
                <w:color w:val="1e1e1e"/>
                <w:sz w:val="16"/>
                <w:szCs w:val="16"/>
                <w:rtl w:val="0"/>
              </w:rPr>
              <w:t xml:space="preserve">$ 14,256</w:t>
            </w:r>
          </w:p>
        </w:tc>
        <w:tc>
          <w:tcPr>
            <w:shd w:fill="ffffff" w:val="clear"/>
            <w:tcMar>
              <w:top w:w="90.0" w:type="dxa"/>
              <w:left w:w="90.0" w:type="dxa"/>
              <w:bottom w:w="90.0" w:type="dxa"/>
              <w:right w:w="90.0" w:type="dxa"/>
            </w:tcMar>
            <w:vAlign w:val="center"/>
          </w:tcPr>
          <w:p w:rsidR="00000000" w:rsidDel="00000000" w:rsidP="00000000" w:rsidRDefault="00000000" w:rsidRPr="00000000" w14:paraId="00000012">
            <w:pPr>
              <w:spacing w:after="360" w:lineRule="auto"/>
              <w:jc w:val="center"/>
              <w:rPr>
                <w:color w:val="1e1e1e"/>
                <w:sz w:val="16"/>
                <w:szCs w:val="16"/>
              </w:rPr>
            </w:pPr>
            <w:r w:rsidDel="00000000" w:rsidR="00000000" w:rsidRPr="00000000">
              <w:rPr>
                <w:color w:val="1e1e1e"/>
                <w:sz w:val="16"/>
                <w:szCs w:val="16"/>
                <w:rtl w:val="0"/>
              </w:rPr>
              <w:t xml:space="preserve">$3,717</w:t>
            </w:r>
          </w:p>
        </w:tc>
        <w:tc>
          <w:tcPr>
            <w:shd w:fill="ffffff" w:val="clear"/>
            <w:tcMar>
              <w:top w:w="90.0" w:type="dxa"/>
              <w:left w:w="90.0" w:type="dxa"/>
              <w:bottom w:w="90.0" w:type="dxa"/>
              <w:right w:w="90.0" w:type="dxa"/>
            </w:tcMar>
            <w:vAlign w:val="center"/>
          </w:tcPr>
          <w:p w:rsidR="00000000" w:rsidDel="00000000" w:rsidP="00000000" w:rsidRDefault="00000000" w:rsidRPr="00000000" w14:paraId="00000013">
            <w:pPr>
              <w:spacing w:after="360" w:lineRule="auto"/>
              <w:jc w:val="center"/>
              <w:rPr>
                <w:color w:val="1e1e1e"/>
                <w:sz w:val="16"/>
                <w:szCs w:val="16"/>
              </w:rPr>
            </w:pPr>
            <w:r w:rsidDel="00000000" w:rsidR="00000000" w:rsidRPr="00000000">
              <w:rPr>
                <w:color w:val="1e1e1e"/>
                <w:sz w:val="16"/>
                <w:szCs w:val="16"/>
                <w:rtl w:val="0"/>
              </w:rPr>
              <w:t xml:space="preserve">$931</w:t>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This is for volume licensing.</w:t>
      </w:r>
    </w:p>
    <w:p w:rsidR="00000000" w:rsidDel="00000000" w:rsidP="00000000" w:rsidRDefault="00000000" w:rsidRPr="00000000" w14:paraId="00000015">
      <w:pPr>
        <w:pStyle w:val="Heading2"/>
        <w:shd w:fill="ffffff" w:val="clear"/>
        <w:spacing w:after="360" w:before="0" w:lineRule="auto"/>
        <w:rPr>
          <w:rFonts w:ascii="Calibri" w:cs="Calibri" w:eastAsia="Calibri" w:hAnsi="Calibri"/>
          <w:color w:val="1e1e1e"/>
          <w:sz w:val="20"/>
          <w:szCs w:val="20"/>
        </w:rPr>
      </w:pPr>
      <w:r w:rsidDel="00000000" w:rsidR="00000000" w:rsidRPr="00000000">
        <w:rPr>
          <w:rFonts w:ascii="Calibri" w:cs="Calibri" w:eastAsia="Calibri" w:hAnsi="Calibri"/>
          <w:color w:val="1e1e1e"/>
          <w:sz w:val="20"/>
          <w:szCs w:val="20"/>
          <w:highlight w:val="yellow"/>
          <w:rtl w:val="0"/>
        </w:rPr>
        <w:t xml:space="preserve">Savings on 50 instances with 4 cores each</w:t>
      </w:r>
      <w:r w:rsidDel="00000000" w:rsidR="00000000" w:rsidRPr="00000000">
        <w:rPr>
          <w:rtl w:val="0"/>
        </w:rPr>
      </w:r>
    </w:p>
    <w:p w:rsidR="00000000" w:rsidDel="00000000" w:rsidP="00000000" w:rsidRDefault="00000000" w:rsidRPr="00000000" w14:paraId="00000016">
      <w:pPr>
        <w:shd w:fill="ffffff" w:val="clear"/>
        <w:spacing w:after="360" w:line="240" w:lineRule="auto"/>
        <w:rPr>
          <w:color w:val="1e1e1e"/>
          <w:sz w:val="20"/>
          <w:szCs w:val="20"/>
        </w:rPr>
      </w:pPr>
      <w:r w:rsidDel="00000000" w:rsidR="00000000" w:rsidRPr="00000000">
        <w:rPr>
          <w:color w:val="1e1e1e"/>
          <w:sz w:val="20"/>
          <w:szCs w:val="20"/>
          <w:rtl w:val="0"/>
        </w:rPr>
        <w:t xml:space="preserve">Standard is almost 1/4 th the cost of Enterprise edition!</w:t>
      </w:r>
    </w:p>
    <w:tbl>
      <w:tblPr>
        <w:tblStyle w:val="Table2"/>
        <w:tblW w:w="9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0"/>
        <w:gridCol w:w="3543"/>
        <w:gridCol w:w="1985"/>
        <w:tblGridChange w:id="0">
          <w:tblGrid>
            <w:gridCol w:w="4390"/>
            <w:gridCol w:w="3543"/>
            <w:gridCol w:w="1985"/>
          </w:tblGrid>
        </w:tblGridChange>
      </w:tblGrid>
      <w:tr>
        <w:trPr>
          <w:cantSplit w:val="0"/>
          <w:tblHeader w:val="0"/>
        </w:trPr>
        <w:tc>
          <w:tcPr>
            <w:shd w:fill="ffffff" w:val="clear"/>
            <w:tcMar>
              <w:top w:w="90.0" w:type="dxa"/>
              <w:left w:w="90.0" w:type="dxa"/>
              <w:bottom w:w="90.0" w:type="dxa"/>
              <w:right w:w="90.0" w:type="dxa"/>
            </w:tcMar>
            <w:vAlign w:val="center"/>
          </w:tcPr>
          <w:p w:rsidR="00000000" w:rsidDel="00000000" w:rsidP="00000000" w:rsidRDefault="00000000" w:rsidRPr="00000000" w14:paraId="00000017">
            <w:pPr>
              <w:spacing w:after="360" w:line="240" w:lineRule="auto"/>
              <w:rPr>
                <w:color w:val="1e1e1e"/>
                <w:sz w:val="20"/>
                <w:szCs w:val="20"/>
              </w:rPr>
            </w:pPr>
            <w:r w:rsidDel="00000000" w:rsidR="00000000" w:rsidRPr="00000000">
              <w:rPr>
                <w:b w:val="1"/>
                <w:color w:val="1e1e1e"/>
                <w:sz w:val="20"/>
                <w:szCs w:val="20"/>
                <w:rtl w:val="0"/>
              </w:rPr>
              <w:t xml:space="preserve">SQL Server 2016 Enterprise Edition</w:t>
            </w:r>
            <w:r w:rsidDel="00000000" w:rsidR="00000000" w:rsidRPr="00000000">
              <w:rPr>
                <w:color w:val="1e1e1e"/>
                <w:sz w:val="20"/>
                <w:szCs w:val="20"/>
                <w:rtl w:val="0"/>
              </w:rPr>
              <w:t xml:space="preserve"> (50 instances with 4 cores each)</w:t>
            </w:r>
          </w:p>
        </w:tc>
        <w:tc>
          <w:tcPr>
            <w:shd w:fill="ffffff" w:val="clear"/>
            <w:tcMar>
              <w:top w:w="90.0" w:type="dxa"/>
              <w:left w:w="90.0" w:type="dxa"/>
              <w:bottom w:w="90.0" w:type="dxa"/>
              <w:right w:w="90.0" w:type="dxa"/>
            </w:tcMar>
            <w:vAlign w:val="center"/>
          </w:tcPr>
          <w:p w:rsidR="00000000" w:rsidDel="00000000" w:rsidP="00000000" w:rsidRDefault="00000000" w:rsidRPr="00000000" w14:paraId="00000018">
            <w:pPr>
              <w:spacing w:after="360" w:line="240" w:lineRule="auto"/>
              <w:rPr>
                <w:color w:val="1e1e1e"/>
                <w:sz w:val="20"/>
                <w:szCs w:val="20"/>
              </w:rPr>
            </w:pPr>
            <w:r w:rsidDel="00000000" w:rsidR="00000000" w:rsidRPr="00000000">
              <w:rPr>
                <w:b w:val="1"/>
                <w:color w:val="1e1e1e"/>
                <w:sz w:val="20"/>
                <w:szCs w:val="20"/>
                <w:rtl w:val="0"/>
              </w:rPr>
              <w:t xml:space="preserve">SQL Server 2016 Standard Edition</w:t>
            </w:r>
            <w:r w:rsidDel="00000000" w:rsidR="00000000" w:rsidRPr="00000000">
              <w:rPr>
                <w:color w:val="1e1e1e"/>
                <w:sz w:val="20"/>
                <w:szCs w:val="20"/>
                <w:rtl w:val="0"/>
              </w:rPr>
              <w:t xml:space="preserve"> (50 instances with 4 cores each)</w:t>
            </w:r>
          </w:p>
        </w:tc>
        <w:tc>
          <w:tcPr>
            <w:shd w:fill="90ee90" w:val="clear"/>
            <w:tcMar>
              <w:top w:w="90.0" w:type="dxa"/>
              <w:left w:w="90.0" w:type="dxa"/>
              <w:bottom w:w="90.0" w:type="dxa"/>
              <w:right w:w="90.0" w:type="dxa"/>
            </w:tcMar>
            <w:vAlign w:val="center"/>
          </w:tcPr>
          <w:p w:rsidR="00000000" w:rsidDel="00000000" w:rsidP="00000000" w:rsidRDefault="00000000" w:rsidRPr="00000000" w14:paraId="00000019">
            <w:pPr>
              <w:spacing w:after="360" w:line="240" w:lineRule="auto"/>
              <w:rPr>
                <w:color w:val="1e1e1e"/>
                <w:sz w:val="20"/>
                <w:szCs w:val="20"/>
              </w:rPr>
            </w:pPr>
            <w:r w:rsidDel="00000000" w:rsidR="00000000" w:rsidRPr="00000000">
              <w:rPr>
                <w:b w:val="1"/>
                <w:color w:val="1e1e1e"/>
                <w:sz w:val="20"/>
                <w:szCs w:val="20"/>
                <w:rtl w:val="0"/>
              </w:rPr>
              <w:t xml:space="preserve">Savings</w:t>
            </w:r>
            <w:r w:rsidDel="00000000" w:rsidR="00000000" w:rsidRPr="00000000">
              <w:rPr>
                <w:rtl w:val="0"/>
              </w:rPr>
            </w:r>
          </w:p>
        </w:tc>
      </w:tr>
      <w:tr>
        <w:trPr>
          <w:cantSplit w:val="0"/>
          <w:tblHeader w:val="0"/>
        </w:trPr>
        <w:tc>
          <w:tcPr>
            <w:shd w:fill="ffffff" w:val="clear"/>
            <w:tcMar>
              <w:top w:w="90.0" w:type="dxa"/>
              <w:left w:w="90.0" w:type="dxa"/>
              <w:bottom w:w="90.0" w:type="dxa"/>
              <w:right w:w="90.0" w:type="dxa"/>
            </w:tcMar>
            <w:vAlign w:val="center"/>
          </w:tcPr>
          <w:p w:rsidR="00000000" w:rsidDel="00000000" w:rsidP="00000000" w:rsidRDefault="00000000" w:rsidRPr="00000000" w14:paraId="0000001A">
            <w:pPr>
              <w:spacing w:after="360" w:line="240" w:lineRule="auto"/>
              <w:rPr>
                <w:color w:val="1e1e1e"/>
                <w:sz w:val="20"/>
                <w:szCs w:val="20"/>
              </w:rPr>
            </w:pPr>
            <w:r w:rsidDel="00000000" w:rsidR="00000000" w:rsidRPr="00000000">
              <w:rPr>
                <w:color w:val="1e1e1e"/>
                <w:sz w:val="20"/>
                <w:szCs w:val="20"/>
                <w:rtl w:val="0"/>
              </w:rPr>
              <w:t xml:space="preserve">$ 28,51,200</w:t>
            </w:r>
          </w:p>
        </w:tc>
        <w:tc>
          <w:tcPr>
            <w:shd w:fill="ffffff" w:val="clear"/>
            <w:tcMar>
              <w:top w:w="90.0" w:type="dxa"/>
              <w:left w:w="90.0" w:type="dxa"/>
              <w:bottom w:w="90.0" w:type="dxa"/>
              <w:right w:w="90.0" w:type="dxa"/>
            </w:tcMar>
            <w:vAlign w:val="center"/>
          </w:tcPr>
          <w:p w:rsidR="00000000" w:rsidDel="00000000" w:rsidP="00000000" w:rsidRDefault="00000000" w:rsidRPr="00000000" w14:paraId="0000001B">
            <w:pPr>
              <w:spacing w:after="360" w:line="240" w:lineRule="auto"/>
              <w:rPr>
                <w:color w:val="1e1e1e"/>
                <w:sz w:val="20"/>
                <w:szCs w:val="20"/>
              </w:rPr>
            </w:pPr>
            <w:r w:rsidDel="00000000" w:rsidR="00000000" w:rsidRPr="00000000">
              <w:rPr>
                <w:color w:val="1e1e1e"/>
                <w:sz w:val="20"/>
                <w:szCs w:val="20"/>
                <w:rtl w:val="0"/>
              </w:rPr>
              <w:t xml:space="preserve">$ 7,43,400</w:t>
            </w:r>
          </w:p>
        </w:tc>
        <w:tc>
          <w:tcPr>
            <w:shd w:fill="90ee90" w:val="clear"/>
            <w:tcMar>
              <w:top w:w="90.0" w:type="dxa"/>
              <w:left w:w="90.0" w:type="dxa"/>
              <w:bottom w:w="90.0" w:type="dxa"/>
              <w:right w:w="90.0" w:type="dxa"/>
            </w:tcMar>
            <w:vAlign w:val="center"/>
          </w:tcPr>
          <w:p w:rsidR="00000000" w:rsidDel="00000000" w:rsidP="00000000" w:rsidRDefault="00000000" w:rsidRPr="00000000" w14:paraId="0000001C">
            <w:pPr>
              <w:spacing w:after="360" w:line="240" w:lineRule="auto"/>
              <w:rPr>
                <w:color w:val="1e1e1e"/>
                <w:sz w:val="20"/>
                <w:szCs w:val="20"/>
              </w:rPr>
            </w:pPr>
            <w:r w:rsidDel="00000000" w:rsidR="00000000" w:rsidRPr="00000000">
              <w:rPr>
                <w:color w:val="1e1e1e"/>
                <w:sz w:val="20"/>
                <w:szCs w:val="20"/>
                <w:rtl w:val="0"/>
              </w:rPr>
              <w:t xml:space="preserve">$ 21,07,800</w:t>
            </w:r>
          </w:p>
        </w:tc>
      </w:tr>
    </w:tbl>
    <w:p w:rsidR="00000000" w:rsidDel="00000000" w:rsidP="00000000" w:rsidRDefault="00000000" w:rsidRPr="00000000" w14:paraId="0000001D">
      <w:pPr>
        <w:pStyle w:val="Heading2"/>
        <w:shd w:fill="ffffff" w:val="clear"/>
        <w:spacing w:after="360" w:before="0" w:lineRule="auto"/>
        <w:rPr>
          <w:rFonts w:ascii="Calibri" w:cs="Calibri" w:eastAsia="Calibri" w:hAnsi="Calibri"/>
          <w:color w:val="1e1e1e"/>
          <w:sz w:val="20"/>
          <w:szCs w:val="20"/>
        </w:rPr>
      </w:pPr>
      <w:r w:rsidDel="00000000" w:rsidR="00000000" w:rsidRPr="00000000">
        <w:rPr>
          <w:rtl w:val="0"/>
        </w:rPr>
      </w:r>
    </w:p>
    <w:p w:rsidR="00000000" w:rsidDel="00000000" w:rsidP="00000000" w:rsidRDefault="00000000" w:rsidRPr="00000000" w14:paraId="0000001E">
      <w:pPr>
        <w:pStyle w:val="Heading2"/>
        <w:shd w:fill="ffffff" w:val="clear"/>
        <w:spacing w:after="360" w:before="0" w:lineRule="auto"/>
        <w:rPr>
          <w:rFonts w:ascii="Calibri" w:cs="Calibri" w:eastAsia="Calibri" w:hAnsi="Calibri"/>
          <w:color w:val="1e1e1e"/>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1F">
      <w:pPr>
        <w:pStyle w:val="Heading2"/>
        <w:shd w:fill="ffffff" w:val="clear"/>
        <w:spacing w:after="360" w:before="0" w:lineRule="auto"/>
        <w:rPr>
          <w:rFonts w:ascii="Calibri" w:cs="Calibri" w:eastAsia="Calibri" w:hAnsi="Calibri"/>
          <w:color w:val="1e1e1e"/>
          <w:sz w:val="20"/>
          <w:szCs w:val="20"/>
        </w:rPr>
      </w:pPr>
      <w:r w:rsidDel="00000000" w:rsidR="00000000" w:rsidRPr="00000000">
        <w:rPr>
          <w:rFonts w:ascii="Calibri" w:cs="Calibri" w:eastAsia="Calibri" w:hAnsi="Calibri"/>
          <w:color w:val="1e1e1e"/>
          <w:sz w:val="20"/>
          <w:szCs w:val="20"/>
          <w:highlight w:val="yellow"/>
          <w:rtl w:val="0"/>
        </w:rPr>
        <w:t xml:space="preserve">Hard vs. Easy way to downgrade: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Obviously, the hard way to downgrade is to make backups of [E V E R Y T H I N G] imaginable on SQL Server, SSRS, SSAS and SSIS in addition to logins, jobs, linked servers, credentials, security, proxies etc., and restore them perfectly. This is in addition to the numerous instance level settings/configuration. The very thought of missing something is the reason enough for most people to not attempt this and continue to waste money.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Fortunately, there is an easier way and it turns out to be really simple – The Jonathan Kehayias method. Thanks Jonathan.</w:t>
      </w:r>
    </w:p>
    <w:p w:rsidR="00000000" w:rsidDel="00000000" w:rsidP="00000000" w:rsidRDefault="00000000" w:rsidRPr="00000000" w14:paraId="00000022">
      <w:pPr>
        <w:numPr>
          <w:ilvl w:val="0"/>
          <w:numId w:val="6"/>
        </w:numPr>
        <w:shd w:fill="ffffff" w:val="clear"/>
        <w:spacing w:after="280" w:before="280" w:line="240" w:lineRule="auto"/>
        <w:ind w:left="300" w:hanging="360"/>
        <w:rPr>
          <w:color w:val="1e1e1e"/>
          <w:sz w:val="20"/>
          <w:szCs w:val="20"/>
        </w:rPr>
      </w:pPr>
      <w:hyperlink r:id="rId9">
        <w:r w:rsidDel="00000000" w:rsidR="00000000" w:rsidRPr="00000000">
          <w:rPr>
            <w:color w:val="ef5151"/>
            <w:sz w:val="20"/>
            <w:szCs w:val="20"/>
            <w:u w:val="single"/>
            <w:rtl w:val="0"/>
          </w:rPr>
          <w:t xml:space="preserve">https://www.sqlskills.com/blogs/jonathan/downgrading-sql-server-editions/</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1"/>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1"/>
          <w:i w:val="0"/>
          <w:smallCaps w:val="0"/>
          <w:strike w:val="0"/>
          <w:color w:val="1e1e1e"/>
          <w:sz w:val="20"/>
          <w:szCs w:val="20"/>
          <w:highlight w:val="yellow"/>
          <w:u w:val="none"/>
          <w:vertAlign w:val="baseline"/>
          <w:rtl w:val="0"/>
        </w:rPr>
        <w:t xml:space="preserve">The over-simplified steps are:</w:t>
      </w:r>
      <w:r w:rsidDel="00000000" w:rsidR="00000000" w:rsidRPr="00000000">
        <w:rPr>
          <w:rtl w:val="0"/>
        </w:rPr>
      </w:r>
    </w:p>
    <w:p w:rsidR="00000000" w:rsidDel="00000000" w:rsidP="00000000" w:rsidRDefault="00000000" w:rsidRPr="00000000" w14:paraId="00000024">
      <w:pPr>
        <w:numPr>
          <w:ilvl w:val="0"/>
          <w:numId w:val="7"/>
        </w:numPr>
        <w:shd w:fill="ffffff" w:val="clear"/>
        <w:spacing w:after="0" w:before="280" w:line="240" w:lineRule="auto"/>
        <w:ind w:left="300" w:hanging="360"/>
        <w:rPr>
          <w:color w:val="1e1e1e"/>
          <w:sz w:val="20"/>
          <w:szCs w:val="20"/>
        </w:rPr>
      </w:pPr>
      <w:r w:rsidDel="00000000" w:rsidR="00000000" w:rsidRPr="00000000">
        <w:rPr>
          <w:color w:val="1e1e1e"/>
          <w:sz w:val="20"/>
          <w:szCs w:val="20"/>
          <w:rtl w:val="0"/>
        </w:rPr>
        <w:t xml:space="preserve">Make backups of everything (optional but is good for safety)</w:t>
      </w:r>
    </w:p>
    <w:p w:rsidR="00000000" w:rsidDel="00000000" w:rsidP="00000000" w:rsidRDefault="00000000" w:rsidRPr="00000000" w14:paraId="00000025">
      <w:pPr>
        <w:numPr>
          <w:ilvl w:val="0"/>
          <w:numId w:val="7"/>
        </w:numPr>
        <w:shd w:fill="ffffff" w:val="clear"/>
        <w:spacing w:after="0" w:before="0" w:line="240" w:lineRule="auto"/>
        <w:ind w:left="300" w:hanging="360"/>
        <w:rPr>
          <w:color w:val="1e1e1e"/>
          <w:sz w:val="20"/>
          <w:szCs w:val="20"/>
        </w:rPr>
      </w:pPr>
      <w:r w:rsidDel="00000000" w:rsidR="00000000" w:rsidRPr="00000000">
        <w:rPr>
          <w:color w:val="1e1e1e"/>
          <w:sz w:val="20"/>
          <w:szCs w:val="20"/>
          <w:rtl w:val="0"/>
        </w:rPr>
        <w:t xml:space="preserve">Shutdown</w:t>
      </w:r>
    </w:p>
    <w:p w:rsidR="00000000" w:rsidDel="00000000" w:rsidP="00000000" w:rsidRDefault="00000000" w:rsidRPr="00000000" w14:paraId="00000026">
      <w:pPr>
        <w:numPr>
          <w:ilvl w:val="0"/>
          <w:numId w:val="7"/>
        </w:numPr>
        <w:shd w:fill="ffffff" w:val="clear"/>
        <w:spacing w:after="0" w:before="0" w:line="240" w:lineRule="auto"/>
        <w:ind w:left="300" w:hanging="360"/>
        <w:rPr>
          <w:color w:val="1e1e1e"/>
          <w:sz w:val="20"/>
          <w:szCs w:val="20"/>
        </w:rPr>
      </w:pPr>
      <w:r w:rsidDel="00000000" w:rsidR="00000000" w:rsidRPr="00000000">
        <w:rPr>
          <w:color w:val="1e1e1e"/>
          <w:sz w:val="20"/>
          <w:szCs w:val="20"/>
          <w:rtl w:val="0"/>
        </w:rPr>
        <w:t xml:space="preserve">Make a physical file backup of the system databases master, msdb, model</w:t>
      </w:r>
    </w:p>
    <w:p w:rsidR="00000000" w:rsidDel="00000000" w:rsidP="00000000" w:rsidRDefault="00000000" w:rsidRPr="00000000" w14:paraId="00000027">
      <w:pPr>
        <w:numPr>
          <w:ilvl w:val="0"/>
          <w:numId w:val="7"/>
        </w:numPr>
        <w:shd w:fill="ffffff" w:val="clear"/>
        <w:spacing w:after="0" w:before="0" w:line="240" w:lineRule="auto"/>
        <w:ind w:left="300" w:hanging="360"/>
        <w:rPr>
          <w:color w:val="1e1e1e"/>
          <w:sz w:val="20"/>
          <w:szCs w:val="20"/>
        </w:rPr>
      </w:pPr>
      <w:r w:rsidDel="00000000" w:rsidR="00000000" w:rsidRPr="00000000">
        <w:rPr>
          <w:color w:val="1e1e1e"/>
          <w:sz w:val="20"/>
          <w:szCs w:val="20"/>
          <w:rtl w:val="0"/>
        </w:rPr>
        <w:t xml:space="preserve">Uninstall the enterprise edition</w:t>
      </w:r>
    </w:p>
    <w:p w:rsidR="00000000" w:rsidDel="00000000" w:rsidP="00000000" w:rsidRDefault="00000000" w:rsidRPr="00000000" w14:paraId="00000028">
      <w:pPr>
        <w:numPr>
          <w:ilvl w:val="0"/>
          <w:numId w:val="7"/>
        </w:numPr>
        <w:shd w:fill="ffffff" w:val="clear"/>
        <w:spacing w:after="0" w:before="0" w:line="240" w:lineRule="auto"/>
        <w:ind w:left="300" w:hanging="360"/>
        <w:rPr>
          <w:color w:val="1e1e1e"/>
          <w:sz w:val="20"/>
          <w:szCs w:val="20"/>
        </w:rPr>
      </w:pPr>
      <w:r w:rsidDel="00000000" w:rsidR="00000000" w:rsidRPr="00000000">
        <w:rPr>
          <w:color w:val="1e1e1e"/>
          <w:sz w:val="20"/>
          <w:szCs w:val="20"/>
          <w:rtl w:val="0"/>
        </w:rPr>
        <w:t xml:space="preserve">Remove system database files if they are still left over (user db’s will remain as is)</w:t>
      </w:r>
    </w:p>
    <w:p w:rsidR="00000000" w:rsidDel="00000000" w:rsidP="00000000" w:rsidRDefault="00000000" w:rsidRPr="00000000" w14:paraId="00000029">
      <w:pPr>
        <w:numPr>
          <w:ilvl w:val="0"/>
          <w:numId w:val="7"/>
        </w:numPr>
        <w:shd w:fill="ffffff" w:val="clear"/>
        <w:spacing w:after="0" w:before="0" w:line="240" w:lineRule="auto"/>
        <w:ind w:left="300" w:hanging="360"/>
        <w:rPr>
          <w:color w:val="1e1e1e"/>
          <w:sz w:val="20"/>
          <w:szCs w:val="20"/>
        </w:rPr>
      </w:pPr>
      <w:r w:rsidDel="00000000" w:rsidR="00000000" w:rsidRPr="00000000">
        <w:rPr>
          <w:color w:val="1e1e1e"/>
          <w:sz w:val="20"/>
          <w:szCs w:val="20"/>
          <w:rtl w:val="0"/>
        </w:rPr>
        <w:t xml:space="preserve">Install standard edition using the same folder locations/settings</w:t>
      </w:r>
    </w:p>
    <w:p w:rsidR="00000000" w:rsidDel="00000000" w:rsidP="00000000" w:rsidRDefault="00000000" w:rsidRPr="00000000" w14:paraId="0000002A">
      <w:pPr>
        <w:numPr>
          <w:ilvl w:val="0"/>
          <w:numId w:val="7"/>
        </w:numPr>
        <w:shd w:fill="ffffff" w:val="clear"/>
        <w:spacing w:after="0" w:before="0" w:line="240" w:lineRule="auto"/>
        <w:ind w:left="300" w:hanging="360"/>
        <w:rPr>
          <w:color w:val="1e1e1e"/>
          <w:sz w:val="20"/>
          <w:szCs w:val="20"/>
        </w:rPr>
      </w:pPr>
      <w:r w:rsidDel="00000000" w:rsidR="00000000" w:rsidRPr="00000000">
        <w:rPr>
          <w:color w:val="1e1e1e"/>
          <w:sz w:val="20"/>
          <w:szCs w:val="20"/>
          <w:rtl w:val="0"/>
        </w:rPr>
        <w:t xml:space="preserve">Get up to the same service pack level as before</w:t>
      </w:r>
    </w:p>
    <w:p w:rsidR="00000000" w:rsidDel="00000000" w:rsidP="00000000" w:rsidRDefault="00000000" w:rsidRPr="00000000" w14:paraId="0000002B">
      <w:pPr>
        <w:numPr>
          <w:ilvl w:val="0"/>
          <w:numId w:val="7"/>
        </w:numPr>
        <w:shd w:fill="ffffff" w:val="clear"/>
        <w:spacing w:after="0" w:before="0" w:line="240" w:lineRule="auto"/>
        <w:ind w:left="300" w:hanging="360"/>
        <w:rPr>
          <w:color w:val="1e1e1e"/>
          <w:sz w:val="20"/>
          <w:szCs w:val="20"/>
        </w:rPr>
      </w:pPr>
      <w:r w:rsidDel="00000000" w:rsidR="00000000" w:rsidRPr="00000000">
        <w:rPr>
          <w:color w:val="1e1e1e"/>
          <w:sz w:val="20"/>
          <w:szCs w:val="20"/>
          <w:rtl w:val="0"/>
        </w:rPr>
        <w:t xml:space="preserve">Shutdown standard edition</w:t>
      </w:r>
    </w:p>
    <w:p w:rsidR="00000000" w:rsidDel="00000000" w:rsidP="00000000" w:rsidRDefault="00000000" w:rsidRPr="00000000" w14:paraId="0000002C">
      <w:pPr>
        <w:numPr>
          <w:ilvl w:val="0"/>
          <w:numId w:val="7"/>
        </w:numPr>
        <w:shd w:fill="ffffff" w:val="clear"/>
        <w:spacing w:after="0" w:before="0" w:line="240" w:lineRule="auto"/>
        <w:ind w:left="300" w:hanging="360"/>
        <w:rPr>
          <w:color w:val="1e1e1e"/>
          <w:sz w:val="20"/>
          <w:szCs w:val="20"/>
        </w:rPr>
      </w:pPr>
      <w:r w:rsidDel="00000000" w:rsidR="00000000" w:rsidRPr="00000000">
        <w:rPr>
          <w:color w:val="1e1e1e"/>
          <w:sz w:val="20"/>
          <w:szCs w:val="20"/>
          <w:rtl w:val="0"/>
        </w:rPr>
        <w:t xml:space="preserve">Copy back the system database files</w:t>
      </w:r>
    </w:p>
    <w:p w:rsidR="00000000" w:rsidDel="00000000" w:rsidP="00000000" w:rsidRDefault="00000000" w:rsidRPr="00000000" w14:paraId="0000002D">
      <w:pPr>
        <w:numPr>
          <w:ilvl w:val="0"/>
          <w:numId w:val="7"/>
        </w:numPr>
        <w:shd w:fill="ffffff" w:val="clear"/>
        <w:spacing w:after="280" w:before="0" w:line="240" w:lineRule="auto"/>
        <w:ind w:left="300" w:hanging="360"/>
        <w:rPr>
          <w:color w:val="1e1e1e"/>
          <w:sz w:val="20"/>
          <w:szCs w:val="20"/>
        </w:rPr>
      </w:pPr>
      <w:r w:rsidDel="00000000" w:rsidR="00000000" w:rsidRPr="00000000">
        <w:rPr>
          <w:color w:val="1e1e1e"/>
          <w:sz w:val="20"/>
          <w:szCs w:val="20"/>
          <w:rtl w:val="0"/>
        </w:rPr>
        <w:t xml:space="preserve">You are done…the user databases, security settings, jobs and everything will reappear!</w:t>
      </w:r>
    </w:p>
    <w:p w:rsidR="00000000" w:rsidDel="00000000" w:rsidP="00000000" w:rsidRDefault="00000000" w:rsidRPr="00000000" w14:paraId="0000002E">
      <w:pPr>
        <w:pStyle w:val="Heading3"/>
        <w:shd w:fill="ffffff" w:val="clear"/>
        <w:spacing w:after="360" w:before="0" w:lineRule="auto"/>
        <w:rPr>
          <w:rFonts w:ascii="Calibri" w:cs="Calibri" w:eastAsia="Calibri" w:hAnsi="Calibri"/>
          <w:color w:val="1e1e1e"/>
          <w:sz w:val="20"/>
          <w:szCs w:val="20"/>
        </w:rPr>
      </w:pPr>
      <w:r w:rsidDel="00000000" w:rsidR="00000000" w:rsidRPr="00000000">
        <w:rPr>
          <w:rFonts w:ascii="Calibri" w:cs="Calibri" w:eastAsia="Calibri" w:hAnsi="Calibri"/>
          <w:color w:val="ff6600"/>
          <w:sz w:val="20"/>
          <w:szCs w:val="20"/>
          <w:rtl w:val="0"/>
        </w:rPr>
        <w:t xml:space="preserve">**WARNING**</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This method </w:t>
      </w:r>
      <w:r w:rsidDel="00000000" w:rsidR="00000000" w:rsidRPr="00000000">
        <w:rPr>
          <w:rFonts w:ascii="Calibri" w:cs="Calibri" w:eastAsia="Calibri" w:hAnsi="Calibri"/>
          <w:b w:val="0"/>
          <w:i w:val="0"/>
          <w:smallCaps w:val="0"/>
          <w:strike w:val="0"/>
          <w:color w:val="ff6600"/>
          <w:sz w:val="20"/>
          <w:szCs w:val="20"/>
          <w:u w:val="none"/>
          <w:shd w:fill="auto" w:val="clear"/>
          <w:vertAlign w:val="baseline"/>
          <w:rtl w:val="0"/>
        </w:rPr>
        <w:t xml:space="preserve">DOES NOT seem to work for SQL Server versions 2014 and above</w:t>
      </w: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 However, I can personally vouch for versions 2008, 2008R2 and 2012 where I know that it works.</w:t>
      </w:r>
    </w:p>
    <w:p w:rsidR="00000000" w:rsidDel="00000000" w:rsidP="00000000" w:rsidRDefault="00000000" w:rsidRPr="00000000" w14:paraId="00000030">
      <w:pPr>
        <w:pStyle w:val="Heading2"/>
        <w:shd w:fill="ffffff" w:val="clear"/>
        <w:spacing w:after="360" w:before="0" w:lineRule="auto"/>
        <w:rPr>
          <w:rFonts w:ascii="Calibri" w:cs="Calibri" w:eastAsia="Calibri" w:hAnsi="Calibri"/>
          <w:color w:val="1e1e1e"/>
          <w:sz w:val="20"/>
          <w:szCs w:val="20"/>
        </w:rPr>
      </w:pPr>
      <w:r w:rsidDel="00000000" w:rsidR="00000000" w:rsidRPr="00000000">
        <w:rPr>
          <w:rFonts w:ascii="Calibri" w:cs="Calibri" w:eastAsia="Calibri" w:hAnsi="Calibri"/>
          <w:color w:val="1e1e1e"/>
          <w:sz w:val="20"/>
          <w:szCs w:val="20"/>
          <w:highlight w:val="yellow"/>
          <w:rtl w:val="0"/>
        </w:rPr>
        <w:t xml:space="preserve">Why automate such a simple process?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It is so simple that you could do it in your sleep. However, there are reasons you want to at least partially automate this</w:t>
      </w:r>
    </w:p>
    <w:p w:rsidR="00000000" w:rsidDel="00000000" w:rsidP="00000000" w:rsidRDefault="00000000" w:rsidRPr="00000000" w14:paraId="00000032">
      <w:pPr>
        <w:numPr>
          <w:ilvl w:val="0"/>
          <w:numId w:val="1"/>
        </w:numPr>
        <w:shd w:fill="ffffff" w:val="clear"/>
        <w:spacing w:after="0" w:before="280" w:line="240" w:lineRule="auto"/>
        <w:ind w:left="300" w:hanging="360"/>
        <w:rPr>
          <w:color w:val="1e1e1e"/>
          <w:sz w:val="20"/>
          <w:szCs w:val="20"/>
        </w:rPr>
      </w:pPr>
      <w:r w:rsidDel="00000000" w:rsidR="00000000" w:rsidRPr="00000000">
        <w:rPr>
          <w:color w:val="1e1e1e"/>
          <w:sz w:val="20"/>
          <w:szCs w:val="20"/>
          <w:rtl w:val="0"/>
        </w:rPr>
        <w:t xml:space="preserve">You have a ton of instances where you need to downgrade edition</w:t>
      </w:r>
    </w:p>
    <w:p w:rsidR="00000000" w:rsidDel="00000000" w:rsidP="00000000" w:rsidRDefault="00000000" w:rsidRPr="00000000" w14:paraId="00000033">
      <w:pPr>
        <w:numPr>
          <w:ilvl w:val="0"/>
          <w:numId w:val="1"/>
        </w:numPr>
        <w:shd w:fill="ffffff" w:val="clear"/>
        <w:spacing w:after="0" w:before="0" w:line="240" w:lineRule="auto"/>
        <w:ind w:left="300" w:hanging="360"/>
        <w:rPr>
          <w:color w:val="1e1e1e"/>
          <w:sz w:val="20"/>
          <w:szCs w:val="20"/>
        </w:rPr>
      </w:pPr>
      <w:r w:rsidDel="00000000" w:rsidR="00000000" w:rsidRPr="00000000">
        <w:rPr>
          <w:color w:val="1e1e1e"/>
          <w:sz w:val="20"/>
          <w:szCs w:val="20"/>
          <w:rtl w:val="0"/>
        </w:rPr>
        <w:t xml:space="preserve">You don’t want to check all the details for every instance</w:t>
      </w:r>
    </w:p>
    <w:p w:rsidR="00000000" w:rsidDel="00000000" w:rsidP="00000000" w:rsidRDefault="00000000" w:rsidRPr="00000000" w14:paraId="00000034">
      <w:pPr>
        <w:numPr>
          <w:ilvl w:val="0"/>
          <w:numId w:val="1"/>
        </w:numPr>
        <w:shd w:fill="ffffff" w:val="clear"/>
        <w:spacing w:after="0" w:before="0" w:line="240" w:lineRule="auto"/>
        <w:ind w:left="300" w:hanging="360"/>
        <w:rPr>
          <w:color w:val="1e1e1e"/>
          <w:sz w:val="20"/>
          <w:szCs w:val="20"/>
        </w:rPr>
      </w:pPr>
      <w:r w:rsidDel="00000000" w:rsidR="00000000" w:rsidRPr="00000000">
        <w:rPr>
          <w:color w:val="1e1e1e"/>
          <w:sz w:val="20"/>
          <w:szCs w:val="20"/>
          <w:rtl w:val="0"/>
        </w:rPr>
        <w:t xml:space="preserve">You want your commands ready to go and not make stupid mistakes</w:t>
      </w:r>
    </w:p>
    <w:p w:rsidR="00000000" w:rsidDel="00000000" w:rsidP="00000000" w:rsidRDefault="00000000" w:rsidRPr="00000000" w14:paraId="00000035">
      <w:pPr>
        <w:numPr>
          <w:ilvl w:val="0"/>
          <w:numId w:val="1"/>
        </w:numPr>
        <w:shd w:fill="ffffff" w:val="clear"/>
        <w:spacing w:after="0" w:before="0" w:line="240" w:lineRule="auto"/>
        <w:ind w:left="300" w:hanging="360"/>
        <w:rPr>
          <w:color w:val="1e1e1e"/>
          <w:sz w:val="20"/>
          <w:szCs w:val="20"/>
        </w:rPr>
      </w:pPr>
      <w:r w:rsidDel="00000000" w:rsidR="00000000" w:rsidRPr="00000000">
        <w:rPr>
          <w:color w:val="1e1e1e"/>
          <w:sz w:val="20"/>
          <w:szCs w:val="20"/>
          <w:rtl w:val="0"/>
        </w:rPr>
        <w:t xml:space="preserve">You want a clean and consistent record of your activity/backups</w:t>
      </w:r>
    </w:p>
    <w:p w:rsidR="00000000" w:rsidDel="00000000" w:rsidP="00000000" w:rsidRDefault="00000000" w:rsidRPr="00000000" w14:paraId="00000036">
      <w:pPr>
        <w:numPr>
          <w:ilvl w:val="0"/>
          <w:numId w:val="1"/>
        </w:numPr>
        <w:shd w:fill="ffffff" w:val="clear"/>
        <w:spacing w:after="0" w:before="0" w:line="240" w:lineRule="auto"/>
        <w:ind w:left="300" w:hanging="360"/>
        <w:rPr>
          <w:color w:val="1e1e1e"/>
          <w:sz w:val="20"/>
          <w:szCs w:val="20"/>
        </w:rPr>
      </w:pPr>
      <w:r w:rsidDel="00000000" w:rsidR="00000000" w:rsidRPr="00000000">
        <w:rPr>
          <w:color w:val="1e1e1e"/>
          <w:sz w:val="20"/>
          <w:szCs w:val="20"/>
          <w:rtl w:val="0"/>
        </w:rPr>
        <w:t xml:space="preserve">Save time and be efficient</w:t>
      </w:r>
    </w:p>
    <w:p w:rsidR="00000000" w:rsidDel="00000000" w:rsidP="00000000" w:rsidRDefault="00000000" w:rsidRPr="00000000" w14:paraId="00000037">
      <w:pPr>
        <w:numPr>
          <w:ilvl w:val="0"/>
          <w:numId w:val="1"/>
        </w:numPr>
        <w:shd w:fill="ffffff" w:val="clear"/>
        <w:spacing w:after="280" w:before="0" w:line="240" w:lineRule="auto"/>
        <w:ind w:left="300" w:hanging="360"/>
        <w:rPr>
          <w:color w:val="1e1e1e"/>
          <w:sz w:val="20"/>
          <w:szCs w:val="20"/>
        </w:rPr>
      </w:pPr>
      <w:r w:rsidDel="00000000" w:rsidR="00000000" w:rsidRPr="00000000">
        <w:rPr>
          <w:color w:val="1e1e1e"/>
          <w:sz w:val="20"/>
          <w:szCs w:val="20"/>
          <w:rtl w:val="0"/>
        </w:rPr>
        <w:t xml:space="preserve">You don’t want to forget a step and lose everything in the process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I chose PowerShell to generate the steps as PowerShell commands with text comments/instructions so that I can run through them to perform the downgrade.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1"/>
          <w:i w:val="0"/>
          <w:smallCaps w:val="0"/>
          <w:strike w:val="0"/>
          <w:color w:val="ff0000"/>
          <w:sz w:val="20"/>
          <w:szCs w:val="20"/>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 This only generates a set of helpful commands to do the downgrade and not produce a script that does the whole thing for you! i.e., semi-automate.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shd w:fill="ffffff" w:val="clear"/>
        <w:spacing w:after="360" w:before="0" w:lineRule="auto"/>
        <w:rPr>
          <w:rFonts w:ascii="Calibri" w:cs="Calibri" w:eastAsia="Calibri" w:hAnsi="Calibri"/>
          <w:color w:val="1e1e1e"/>
          <w:sz w:val="20"/>
          <w:szCs w:val="20"/>
        </w:rPr>
      </w:pPr>
      <w:r w:rsidDel="00000000" w:rsidR="00000000" w:rsidRPr="00000000">
        <w:rPr>
          <w:rFonts w:ascii="Calibri" w:cs="Calibri" w:eastAsia="Calibri" w:hAnsi="Calibri"/>
          <w:color w:val="1e1e1e"/>
          <w:sz w:val="20"/>
          <w:szCs w:val="20"/>
          <w:highlight w:val="yellow"/>
          <w:rtl w:val="0"/>
        </w:rPr>
        <w:t xml:space="preserve">Are there any prerequisites to automate?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Besides PowerShell, you really don’t need much but life is easier with some of the modules below. It makes the commands very precise. They don’t have to be on the host being downgraded. It could be on a jump-box where you usually do admin stuff.</w:t>
      </w:r>
    </w:p>
    <w:p w:rsidR="00000000" w:rsidDel="00000000" w:rsidP="00000000" w:rsidRDefault="00000000" w:rsidRPr="00000000" w14:paraId="00000041">
      <w:pPr>
        <w:pStyle w:val="Heading3"/>
        <w:shd w:fill="ffffff" w:val="clear"/>
        <w:spacing w:after="360" w:before="0" w:lineRule="auto"/>
        <w:rPr>
          <w:rFonts w:ascii="Calibri" w:cs="Calibri" w:eastAsia="Calibri" w:hAnsi="Calibri"/>
          <w:color w:val="1e1e1e"/>
          <w:sz w:val="20"/>
          <w:szCs w:val="20"/>
        </w:rPr>
      </w:pPr>
      <w:r w:rsidDel="00000000" w:rsidR="00000000" w:rsidRPr="00000000">
        <w:rPr>
          <w:rFonts w:ascii="Calibri" w:cs="Calibri" w:eastAsia="Calibri" w:hAnsi="Calibri"/>
          <w:color w:val="1e1e1e"/>
          <w:sz w:val="20"/>
          <w:szCs w:val="20"/>
          <w:rtl w:val="0"/>
        </w:rPr>
        <w:t xml:space="preserve">PowerShell SQL Server related modules:</w:t>
      </w:r>
    </w:p>
    <w:p w:rsidR="00000000" w:rsidDel="00000000" w:rsidP="00000000" w:rsidRDefault="00000000" w:rsidRPr="00000000" w14:paraId="00000042">
      <w:pPr>
        <w:numPr>
          <w:ilvl w:val="0"/>
          <w:numId w:val="2"/>
        </w:numPr>
        <w:shd w:fill="ffffff" w:val="clear"/>
        <w:spacing w:after="0" w:before="280" w:line="240" w:lineRule="auto"/>
        <w:ind w:left="300" w:hanging="360"/>
        <w:rPr>
          <w:color w:val="1e1e1e"/>
          <w:sz w:val="20"/>
          <w:szCs w:val="20"/>
        </w:rPr>
      </w:pPr>
      <w:r w:rsidDel="00000000" w:rsidR="00000000" w:rsidRPr="00000000">
        <w:rPr>
          <w:color w:val="1e1e1e"/>
          <w:sz w:val="20"/>
          <w:szCs w:val="20"/>
          <w:rtl w:val="0"/>
        </w:rPr>
        <w:t xml:space="preserve">dbatools</w:t>
      </w:r>
    </w:p>
    <w:p w:rsidR="00000000" w:rsidDel="00000000" w:rsidP="00000000" w:rsidRDefault="00000000" w:rsidRPr="00000000" w14:paraId="00000043">
      <w:pPr>
        <w:numPr>
          <w:ilvl w:val="0"/>
          <w:numId w:val="2"/>
        </w:numPr>
        <w:shd w:fill="ffffff" w:val="clear"/>
        <w:spacing w:after="0" w:before="0" w:line="240" w:lineRule="auto"/>
        <w:ind w:left="300" w:hanging="360"/>
        <w:rPr>
          <w:color w:val="1e1e1e"/>
          <w:sz w:val="20"/>
          <w:szCs w:val="20"/>
        </w:rPr>
      </w:pPr>
      <w:r w:rsidDel="00000000" w:rsidR="00000000" w:rsidRPr="00000000">
        <w:rPr>
          <w:color w:val="1e1e1e"/>
          <w:sz w:val="20"/>
          <w:szCs w:val="20"/>
          <w:rtl w:val="0"/>
        </w:rPr>
        <w:t xml:space="preserve">SQLTranscriptase</w:t>
      </w:r>
    </w:p>
    <w:p w:rsidR="00000000" w:rsidDel="00000000" w:rsidP="00000000" w:rsidRDefault="00000000" w:rsidRPr="00000000" w14:paraId="00000044">
      <w:pPr>
        <w:numPr>
          <w:ilvl w:val="0"/>
          <w:numId w:val="2"/>
        </w:numPr>
        <w:shd w:fill="ffffff" w:val="clear"/>
        <w:spacing w:after="280" w:before="0" w:line="240" w:lineRule="auto"/>
        <w:ind w:left="300" w:hanging="360"/>
        <w:rPr>
          <w:color w:val="1e1e1e"/>
          <w:sz w:val="20"/>
          <w:szCs w:val="20"/>
        </w:rPr>
      </w:pPr>
      <w:r w:rsidDel="00000000" w:rsidR="00000000" w:rsidRPr="00000000">
        <w:rPr>
          <w:color w:val="1e1e1e"/>
          <w:sz w:val="20"/>
          <w:szCs w:val="20"/>
          <w:rtl w:val="0"/>
        </w:rPr>
        <w:t xml:space="preserve">SQLPS or SQLSERVER PowerShell module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Yes. I have started to fall in love with </w:t>
      </w:r>
      <w:hyperlink r:id="rId10">
        <w:r w:rsidDel="00000000" w:rsidR="00000000" w:rsidRPr="00000000">
          <w:rPr>
            <w:rFonts w:ascii="Calibri" w:cs="Calibri" w:eastAsia="Calibri" w:hAnsi="Calibri"/>
            <w:b w:val="0"/>
            <w:i w:val="0"/>
            <w:smallCaps w:val="0"/>
            <w:strike w:val="0"/>
            <w:color w:val="ef5151"/>
            <w:sz w:val="20"/>
            <w:szCs w:val="20"/>
            <w:u w:val="single"/>
            <w:shd w:fill="auto" w:val="clear"/>
            <w:vertAlign w:val="baseline"/>
            <w:rtl w:val="0"/>
          </w:rPr>
          <w:t xml:space="preserve">dbatools</w:t>
        </w:r>
      </w:hyperlink>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 and use it quite a bit. Thank you dbatools team. Also, I love the PowerShell documentor for SQL instances – </w:t>
      </w:r>
      <w:hyperlink r:id="rId11">
        <w:r w:rsidDel="00000000" w:rsidR="00000000" w:rsidRPr="00000000">
          <w:rPr>
            <w:rFonts w:ascii="Calibri" w:cs="Calibri" w:eastAsia="Calibri" w:hAnsi="Calibri"/>
            <w:b w:val="0"/>
            <w:i w:val="0"/>
            <w:smallCaps w:val="0"/>
            <w:strike w:val="0"/>
            <w:color w:val="ef5151"/>
            <w:sz w:val="20"/>
            <w:szCs w:val="20"/>
            <w:u w:val="single"/>
            <w:shd w:fill="auto" w:val="clear"/>
            <w:vertAlign w:val="baseline"/>
            <w:rtl w:val="0"/>
          </w:rPr>
          <w:t xml:space="preserve">SQLTranscriptase.</w:t>
        </w:r>
      </w:hyperlink>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 Thanks to George Walkey. It is very thorough with its documentation and script generation.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dbatools is a general purpose swiss army knife for the DBA and SQLTranscriptase is a must have documentation module for documenting your instance. Both of these are used. The latter is optional. SQLPS is the native PowerShell module for older versions of SQL Server and SQLSERVER is the PowerShell module for newer versions but is backwards compatible. You should be able to google and find out how to install these.</w:t>
      </w:r>
    </w:p>
    <w:p w:rsidR="00000000" w:rsidDel="00000000" w:rsidP="00000000" w:rsidRDefault="00000000" w:rsidRPr="00000000" w14:paraId="00000047">
      <w:pPr>
        <w:pStyle w:val="Heading3"/>
        <w:shd w:fill="ffffff" w:val="clear"/>
        <w:spacing w:after="360" w:before="0" w:lineRule="auto"/>
        <w:rPr>
          <w:rFonts w:ascii="Calibri" w:cs="Calibri" w:eastAsia="Calibri" w:hAnsi="Calibri"/>
          <w:color w:val="1e1e1e"/>
          <w:sz w:val="20"/>
          <w:szCs w:val="20"/>
        </w:rPr>
      </w:pPr>
      <w:r w:rsidDel="00000000" w:rsidR="00000000" w:rsidRPr="00000000">
        <w:rPr>
          <w:rFonts w:ascii="Calibri" w:cs="Calibri" w:eastAsia="Calibri" w:hAnsi="Calibri"/>
          <w:color w:val="1e1e1e"/>
          <w:sz w:val="20"/>
          <w:szCs w:val="20"/>
          <w:rtl w:val="0"/>
        </w:rPr>
        <w:t xml:space="preserve">You also need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0"/>
          <w:i w:val="0"/>
          <w:smallCaps w:val="0"/>
          <w:strike w:val="0"/>
          <w:color w:val="1e1e1e"/>
          <w:sz w:val="20"/>
          <w:szCs w:val="20"/>
          <w:u w:val="none"/>
          <w:shd w:fill="auto" w:val="clear"/>
          <w:vertAlign w:val="baseline"/>
          <w:rtl w:val="0"/>
        </w:rPr>
        <w:t xml:space="preserve">Again, this could be on a network share somewhere so that you are not having to deal with constantly copying it around.</w:t>
      </w:r>
    </w:p>
    <w:p w:rsidR="00000000" w:rsidDel="00000000" w:rsidP="00000000" w:rsidRDefault="00000000" w:rsidRPr="00000000" w14:paraId="00000049">
      <w:pPr>
        <w:numPr>
          <w:ilvl w:val="0"/>
          <w:numId w:val="3"/>
        </w:numPr>
        <w:shd w:fill="ffffff" w:val="clear"/>
        <w:spacing w:after="0" w:before="280" w:line="240" w:lineRule="auto"/>
        <w:ind w:left="300" w:hanging="360"/>
        <w:rPr>
          <w:color w:val="1e1e1e"/>
          <w:sz w:val="20"/>
          <w:szCs w:val="20"/>
        </w:rPr>
      </w:pPr>
      <w:r w:rsidDel="00000000" w:rsidR="00000000" w:rsidRPr="00000000">
        <w:rPr>
          <w:color w:val="1e1e1e"/>
          <w:sz w:val="20"/>
          <w:szCs w:val="20"/>
          <w:rtl w:val="0"/>
        </w:rPr>
        <w:t xml:space="preserve">The software installation files location to the edition of SQL Server installed (need this to uninstall via command line)</w:t>
      </w:r>
    </w:p>
    <w:p w:rsidR="00000000" w:rsidDel="00000000" w:rsidP="00000000" w:rsidRDefault="00000000" w:rsidRPr="00000000" w14:paraId="0000004A">
      <w:pPr>
        <w:numPr>
          <w:ilvl w:val="0"/>
          <w:numId w:val="3"/>
        </w:numPr>
        <w:shd w:fill="ffffff" w:val="clear"/>
        <w:spacing w:after="0" w:before="0" w:line="240" w:lineRule="auto"/>
        <w:ind w:left="300" w:hanging="360"/>
        <w:rPr>
          <w:color w:val="1e1e1e"/>
          <w:sz w:val="20"/>
          <w:szCs w:val="20"/>
        </w:rPr>
      </w:pPr>
      <w:r w:rsidDel="00000000" w:rsidR="00000000" w:rsidRPr="00000000">
        <w:rPr>
          <w:color w:val="1e1e1e"/>
          <w:sz w:val="20"/>
          <w:szCs w:val="20"/>
          <w:rtl w:val="0"/>
        </w:rPr>
        <w:t xml:space="preserve">The software installation files location which has the Standard edition setup.exe</w:t>
      </w:r>
    </w:p>
    <w:p w:rsidR="00000000" w:rsidDel="00000000" w:rsidP="00000000" w:rsidRDefault="00000000" w:rsidRPr="00000000" w14:paraId="0000004B">
      <w:pPr>
        <w:numPr>
          <w:ilvl w:val="0"/>
          <w:numId w:val="3"/>
        </w:numPr>
        <w:shd w:fill="ffffff" w:val="clear"/>
        <w:spacing w:before="0" w:line="240" w:lineRule="auto"/>
        <w:ind w:left="300" w:hanging="360"/>
        <w:rPr>
          <w:b w:val="1"/>
          <w:sz w:val="16"/>
          <w:szCs w:val="16"/>
        </w:rPr>
      </w:pPr>
      <w:r w:rsidDel="00000000" w:rsidR="00000000" w:rsidRPr="00000000">
        <w:rPr>
          <w:color w:val="1e1e1e"/>
          <w:sz w:val="20"/>
          <w:szCs w:val="20"/>
          <w:rtl w:val="0"/>
        </w:rPr>
        <w:t xml:space="preserve">The software installation location to the service </w:t>
      </w:r>
      <w:sdt>
        <w:sdtPr>
          <w:tag w:val="goog_rdk_4"/>
        </w:sdtPr>
        <w:sdtContent>
          <w:r w:rsidDel="00000000" w:rsidR="00000000" w:rsidRPr="00000000">
            <w:rPr>
              <w:color w:val="1e1e1e"/>
              <w:sz w:val="20"/>
              <w:szCs w:val="20"/>
              <w:rtl w:val="0"/>
              <w:rPrChange w:author="Jammi Dba" w:id="2" w:date="2025-01-11T12:36:32Z">
                <w:rPr>
                  <w:color w:val="1e1e1e"/>
                  <w:sz w:val="20"/>
                  <w:szCs w:val="20"/>
                </w:rPr>
              </w:rPrChange>
            </w:rPr>
            <w:t xml:space="preserve">pack equal</w:t>
          </w:r>
        </w:sdtContent>
      </w:sdt>
      <w:r w:rsidDel="00000000" w:rsidR="00000000" w:rsidRPr="00000000">
        <w:rPr>
          <w:color w:val="1e1e1e"/>
          <w:sz w:val="20"/>
          <w:szCs w:val="20"/>
          <w:rtl w:val="0"/>
        </w:rPr>
        <w:t xml:space="preserve"> to the service pack that was in place before switching editions.</w:t>
      </w:r>
      <w:r w:rsidDel="00000000" w:rsidR="00000000" w:rsidRPr="00000000">
        <w:rPr>
          <w:rtl w:val="0"/>
        </w:rPr>
      </w:r>
    </w:p>
    <w:sectPr>
      <w:pgSz w:h="16838" w:w="11906" w:orient="portrait"/>
      <w:pgMar w:bottom="765" w:top="765" w:left="680" w:right="68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751F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0751F3"/>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unhideWhenUsed w:val="1"/>
    <w:qFormat w:val="1"/>
    <w:rsid w:val="004A415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EA3A98"/>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EA3A98"/>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F217F5"/>
    <w:rPr>
      <w:b w:val="1"/>
      <w:bCs w:val="1"/>
    </w:rPr>
  </w:style>
  <w:style w:type="character" w:styleId="Hyperlink">
    <w:name w:val="Hyperlink"/>
    <w:basedOn w:val="DefaultParagraphFont"/>
    <w:uiPriority w:val="99"/>
    <w:semiHidden w:val="1"/>
    <w:unhideWhenUsed w:val="1"/>
    <w:rsid w:val="00A653AC"/>
    <w:rPr>
      <w:color w:val="0000ff"/>
      <w:u w:val="single"/>
    </w:rPr>
  </w:style>
  <w:style w:type="paragraph" w:styleId="ListParagraph">
    <w:name w:val="List Paragraph"/>
    <w:basedOn w:val="Normal"/>
    <w:uiPriority w:val="34"/>
    <w:qFormat w:val="1"/>
    <w:rsid w:val="004E7E95"/>
    <w:pPr>
      <w:ind w:left="720"/>
      <w:contextualSpacing w:val="1"/>
    </w:pPr>
  </w:style>
  <w:style w:type="character" w:styleId="Heading1Char" w:customStyle="1">
    <w:name w:val="Heading 1 Char"/>
    <w:basedOn w:val="DefaultParagraphFont"/>
    <w:link w:val="Heading1"/>
    <w:uiPriority w:val="9"/>
    <w:rsid w:val="000751F3"/>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0751F3"/>
    <w:rPr>
      <w:rFonts w:ascii="Times New Roman" w:cs="Times New Roman" w:eastAsia="Times New Roman" w:hAnsi="Times New Roman"/>
      <w:b w:val="1"/>
      <w:bCs w:val="1"/>
      <w:sz w:val="36"/>
      <w:szCs w:val="36"/>
      <w:lang w:eastAsia="en-IN"/>
    </w:rPr>
  </w:style>
  <w:style w:type="character" w:styleId="ez-toc-section" w:customStyle="1">
    <w:name w:val="ez-toc-section"/>
    <w:basedOn w:val="DefaultParagraphFont"/>
    <w:rsid w:val="000751F3"/>
  </w:style>
  <w:style w:type="paragraph" w:styleId="NormalWeb">
    <w:name w:val="Normal (Web)"/>
    <w:basedOn w:val="Normal"/>
    <w:uiPriority w:val="99"/>
    <w:unhideWhenUsed w:val="1"/>
    <w:rsid w:val="000751F3"/>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Emphasis">
    <w:name w:val="Emphasis"/>
    <w:basedOn w:val="DefaultParagraphFont"/>
    <w:uiPriority w:val="20"/>
    <w:qFormat w:val="1"/>
    <w:rsid w:val="000751F3"/>
    <w:rPr>
      <w:i w:val="1"/>
      <w:iCs w:val="1"/>
    </w:rPr>
  </w:style>
  <w:style w:type="character" w:styleId="Heading5Char" w:customStyle="1">
    <w:name w:val="Heading 5 Char"/>
    <w:basedOn w:val="DefaultParagraphFont"/>
    <w:link w:val="Heading5"/>
    <w:uiPriority w:val="9"/>
    <w:semiHidden w:val="1"/>
    <w:rsid w:val="00EA3A98"/>
    <w:rPr>
      <w:rFonts w:asciiTheme="majorHAnsi" w:cstheme="majorBidi" w:eastAsiaTheme="majorEastAsia" w:hAnsiTheme="majorHAnsi"/>
      <w:color w:val="2f5496" w:themeColor="accent1" w:themeShade="0000BF"/>
    </w:rPr>
  </w:style>
  <w:style w:type="character" w:styleId="Heading4Char" w:customStyle="1">
    <w:name w:val="Heading 4 Char"/>
    <w:basedOn w:val="DefaultParagraphFont"/>
    <w:link w:val="Heading4"/>
    <w:uiPriority w:val="9"/>
    <w:semiHidden w:val="1"/>
    <w:rsid w:val="00EA3A98"/>
    <w:rPr>
      <w:rFonts w:asciiTheme="majorHAnsi" w:cstheme="majorBidi" w:eastAsiaTheme="majorEastAsia" w:hAnsiTheme="majorHAnsi"/>
      <w:i w:val="1"/>
      <w:iCs w:val="1"/>
      <w:color w:val="2f5496" w:themeColor="accent1" w:themeShade="0000BF"/>
    </w:rPr>
  </w:style>
  <w:style w:type="character" w:styleId="Heading3Char" w:customStyle="1">
    <w:name w:val="Heading 3 Char"/>
    <w:basedOn w:val="DefaultParagraphFont"/>
    <w:link w:val="Heading3"/>
    <w:uiPriority w:val="9"/>
    <w:rsid w:val="004A4150"/>
    <w:rPr>
      <w:rFonts w:asciiTheme="majorHAnsi" w:cstheme="majorBidi" w:eastAsiaTheme="majorEastAsia" w:hAnsiTheme="majorHAnsi"/>
      <w:color w:val="1f3763" w:themeColor="accent1" w:themeShade="00007F"/>
      <w:sz w:val="24"/>
      <w:szCs w:val="24"/>
    </w:rPr>
  </w:style>
  <w:style w:type="paragraph" w:styleId="Title1" w:customStyle="1">
    <w:name w:val="Title1"/>
    <w:basedOn w:val="Normal"/>
    <w:rsid w:val="004A415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text-base" w:customStyle="1">
    <w:name w:val="text-base"/>
    <w:basedOn w:val="DefaultParagraphFont"/>
    <w:rsid w:val="00642F2A"/>
  </w:style>
  <w:style w:type="paragraph" w:styleId="wp-caption-text" w:customStyle="1">
    <w:name w:val="wp-caption-text"/>
    <w:basedOn w:val="Normal"/>
    <w:rsid w:val="000A6870"/>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Title2" w:customStyle="1">
    <w:name w:val="Title2"/>
    <w:basedOn w:val="Normal"/>
    <w:rsid w:val="006507E6"/>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TMLPreformatted">
    <w:name w:val="HTML Preformatted"/>
    <w:basedOn w:val="Normal"/>
    <w:link w:val="HTMLPreformattedChar"/>
    <w:uiPriority w:val="99"/>
    <w:semiHidden w:val="1"/>
    <w:unhideWhenUsed w:val="1"/>
    <w:rsid w:val="001E7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1E718E"/>
    <w:rPr>
      <w:rFonts w:ascii="Courier New" w:cs="Courier New" w:eastAsia="Times New Roman" w:hAnsi="Courier New"/>
      <w:sz w:val="20"/>
      <w:szCs w:val="20"/>
      <w:lang w:eastAsia="en-IN"/>
    </w:rPr>
  </w:style>
  <w:style w:type="character" w:styleId="pln" w:customStyle="1">
    <w:name w:val="pln"/>
    <w:basedOn w:val="DefaultParagraphFont"/>
    <w:rsid w:val="001E718E"/>
  </w:style>
  <w:style w:type="character" w:styleId="pun" w:customStyle="1">
    <w:name w:val="pun"/>
    <w:basedOn w:val="DefaultParagraphFont"/>
    <w:rsid w:val="001E718E"/>
  </w:style>
  <w:style w:type="character" w:styleId="typ" w:customStyle="1">
    <w:name w:val="typ"/>
    <w:basedOn w:val="DefaultParagraphFont"/>
    <w:rsid w:val="001E718E"/>
  </w:style>
  <w:style w:type="character" w:styleId="str" w:customStyle="1">
    <w:name w:val="str"/>
    <w:basedOn w:val="DefaultParagraphFont"/>
    <w:rsid w:val="001E718E"/>
  </w:style>
  <w:style w:type="character" w:styleId="skimlinks-unlinked" w:customStyle="1">
    <w:name w:val="skimlinks-unlinked"/>
    <w:basedOn w:val="DefaultParagraphFont"/>
    <w:rsid w:val="00581A1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gwalkey/SQLTranscriptase" TargetMode="External"/><Relationship Id="rId10" Type="http://schemas.openxmlformats.org/officeDocument/2006/relationships/hyperlink" Target="https://dbatools.io/" TargetMode="External"/><Relationship Id="rId9" Type="http://schemas.openxmlformats.org/officeDocument/2006/relationships/hyperlink" Target="https://www.sqlskills.com/blogs/jonathan/downgrading-sql-server-edition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qljana.wordpress.com/2017/09/22/powershell-save-millions-by-downgrading-your-sql-server-edition-partially-automate-it/" TargetMode="External"/><Relationship Id="rId8" Type="http://schemas.openxmlformats.org/officeDocument/2006/relationships/hyperlink" Target="https://www.microsoft.com/en-us/sql-server/sql-server-2016-pric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0hav7/XFkD527YUGflrWYIZ3dA==">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2020-04-27T19:37:00Z</dcterms:created>
  <dc:creator>Madupu, Praveen</dc:creator>
</cp:coreProperties>
</file>